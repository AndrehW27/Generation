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0E08D" w14:textId="77777777" w:rsidR="002B641A" w:rsidRDefault="008F35C6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noProof/>
        </w:rPr>
        <w:drawing>
          <wp:inline distT="0" distB="0" distL="114300" distR="114300" wp14:anchorId="4759D6D8" wp14:editId="5C93EE37">
            <wp:extent cx="2066925" cy="6084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8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35691" w14:textId="77777777" w:rsidR="002B641A" w:rsidRDefault="002B641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641A" w14:paraId="79910AFE" w14:textId="77777777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CE3F" w14:textId="77777777" w:rsidR="002B641A" w:rsidRDefault="008F35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b/>
              </w:rPr>
              <w:t>Orientações:</w:t>
            </w:r>
            <w:r>
              <w:rPr>
                <w:i/>
              </w:rPr>
              <w:t xml:space="preserve"> Leia atentamente o resumo do curso mais uma vez — dessa vez para si mesmo e responda cada pergunta na apostila. Quando você houver respondido as perguntas na apostila, compartilhe com as pessoas do seu grupo.</w:t>
            </w:r>
          </w:p>
        </w:tc>
      </w:tr>
      <w:tr w:rsidR="002B641A" w14:paraId="40B6AD9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B6BF" w14:textId="77777777" w:rsidR="002B641A" w:rsidRDefault="008F35C6">
            <w:pPr>
              <w:numPr>
                <w:ilvl w:val="0"/>
                <w:numId w:val="1"/>
              </w:numPr>
              <w:spacing w:after="240"/>
            </w:pPr>
            <w:r>
              <w:t xml:space="preserve">Como os temas que aprenderemos correspondem às atividades que você listou em seu processo criativo na abertura? Liste pelo menos um exemplo concreto de uma sessão técnica e quais atividades de sua lista </w:t>
            </w:r>
            <w:ins w:id="1" w:author="Fernanda Castilhos" w:date="2020-04-14T21:30:00Z">
              <w:r>
                <w:t>essa sessão</w:t>
              </w:r>
            </w:ins>
            <w:del w:id="2" w:author="Fernanda Castilhos" w:date="2020-04-14T21:30:00Z">
              <w:r>
                <w:delText>ela</w:delText>
              </w:r>
            </w:del>
            <w:r>
              <w:t xml:space="preserve"> cobre.</w:t>
            </w:r>
          </w:p>
          <w:p w14:paraId="0EF29CA0" w14:textId="77777777" w:rsidR="002B641A" w:rsidRDefault="002B641A">
            <w:pPr>
              <w:spacing w:after="240"/>
            </w:pPr>
          </w:p>
          <w:p w14:paraId="2606E38B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540E54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641A" w14:paraId="640320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5F0A" w14:textId="77777777" w:rsidR="002B641A" w:rsidRDefault="008F35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Onde você vê que estamos focando nos </w:t>
            </w:r>
            <w:ins w:id="3" w:author="Fernanda Castilhos" w:date="2020-04-14T21:31:00Z">
              <w:r>
                <w:t>momentos críticos</w:t>
              </w:r>
            </w:ins>
            <w:r>
              <w:t>? Liste ao menos três temas da sessão.</w:t>
            </w:r>
          </w:p>
          <w:p w14:paraId="235DD7E7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308784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CBC18B" w14:textId="77777777" w:rsidR="002B641A" w:rsidRDefault="008F35C6">
            <w:pPr>
              <w:spacing w:before="240" w:after="240"/>
            </w:pPr>
            <w:r>
              <w:t xml:space="preserve"> </w:t>
            </w:r>
          </w:p>
          <w:p w14:paraId="52F6AB0C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CDBAD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546066" w14:textId="77777777" w:rsidR="002B641A" w:rsidRDefault="002B6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641A" w14:paraId="29745F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EA80" w14:textId="77777777" w:rsidR="002B641A" w:rsidRDefault="008F35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qual sessão técnica você está mais ansioso? Por quê?</w:t>
            </w:r>
          </w:p>
          <w:p w14:paraId="606838C4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5693E4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641A" w14:paraId="4DA78E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455A" w14:textId="77777777" w:rsidR="002B641A" w:rsidRDefault="008F35C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Desempenho</w:t>
            </w:r>
            <w:r>
              <w:t xml:space="preserve"> são o que você trabalhará para alcançar durante todo o programa e todas as sessões e experiências de aprendizagem o ajudarão a dominar esses objetivos. Identifique três objetivos de desempenho que você acredita ser os mais desafiadores. Quais habilidades comportamentais e mentalidades você precisaria praticar para ajudá-lo a enfrentar os desafios?</w:t>
            </w:r>
          </w:p>
          <w:p w14:paraId="03939086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1C1DD9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B1FE61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B787BF9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38C3CB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C0F66" w14:textId="77777777" w:rsidR="002B641A" w:rsidRDefault="002B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22EFE4" w14:textId="77777777" w:rsidR="002B641A" w:rsidRDefault="002B641A">
      <w:pPr>
        <w:pBdr>
          <w:top w:val="nil"/>
          <w:left w:val="nil"/>
          <w:bottom w:val="nil"/>
          <w:right w:val="nil"/>
          <w:between w:val="nil"/>
        </w:pBdr>
      </w:pPr>
    </w:p>
    <w:sectPr w:rsidR="002B641A">
      <w:headerReference w:type="default" r:id="rId8"/>
      <w:footerReference w:type="default" r:id="rId9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0A505" w14:textId="77777777" w:rsidR="00160DB7" w:rsidRDefault="00160DB7">
      <w:pPr>
        <w:spacing w:line="240" w:lineRule="auto"/>
      </w:pPr>
      <w:r>
        <w:separator/>
      </w:r>
    </w:p>
  </w:endnote>
  <w:endnote w:type="continuationSeparator" w:id="0">
    <w:p w14:paraId="4AE39CF8" w14:textId="77777777" w:rsidR="00160DB7" w:rsidRDefault="00160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52833" w14:textId="77777777" w:rsidR="002B641A" w:rsidRDefault="008F35C6">
    <w:pPr>
      <w:tabs>
        <w:tab w:val="center" w:pos="4320"/>
        <w:tab w:val="right" w:pos="8640"/>
      </w:tabs>
      <w:spacing w:line="240" w:lineRule="auto"/>
      <w:jc w:val="center"/>
    </w:pPr>
    <w:r>
      <w:t xml:space="preserve">© 2019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56B416B3" w14:textId="77777777" w:rsidR="002B641A" w:rsidRDefault="008F35C6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D00B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8A873" w14:textId="77777777" w:rsidR="00160DB7" w:rsidRDefault="00160DB7">
      <w:pPr>
        <w:spacing w:line="240" w:lineRule="auto"/>
      </w:pPr>
      <w:r>
        <w:separator/>
      </w:r>
    </w:p>
  </w:footnote>
  <w:footnote w:type="continuationSeparator" w:id="0">
    <w:p w14:paraId="02880610" w14:textId="77777777" w:rsidR="00160DB7" w:rsidRDefault="00160D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73DE9" w14:textId="77777777" w:rsidR="002B641A" w:rsidRDefault="002B641A">
    <w:pPr>
      <w:pBdr>
        <w:top w:val="nil"/>
        <w:left w:val="nil"/>
        <w:bottom w:val="nil"/>
        <w:right w:val="nil"/>
        <w:between w:val="nil"/>
      </w:pBdr>
    </w:pPr>
  </w:p>
  <w:p w14:paraId="765EC193" w14:textId="77777777" w:rsidR="002B641A" w:rsidRDefault="002B641A">
    <w:pPr>
      <w:pBdr>
        <w:top w:val="nil"/>
        <w:left w:val="nil"/>
        <w:bottom w:val="nil"/>
        <w:right w:val="nil"/>
        <w:between w:val="nil"/>
      </w:pBdr>
    </w:pPr>
  </w:p>
  <w:p w14:paraId="2C350B81" w14:textId="77777777" w:rsidR="002B641A" w:rsidRDefault="008F35C6">
    <w:pPr>
      <w:pBdr>
        <w:top w:val="nil"/>
        <w:left w:val="nil"/>
        <w:bottom w:val="nil"/>
        <w:right w:val="nil"/>
        <w:between w:val="nil"/>
      </w:pBdr>
    </w:pPr>
    <w:r>
      <w:t>0.1.1 - Apostila 2 - Apostila de Reflexão do/a Participante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4083"/>
    <w:multiLevelType w:val="multilevel"/>
    <w:tmpl w:val="28CEDAF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035766"/>
    <w:multiLevelType w:val="multilevel"/>
    <w:tmpl w:val="791A4E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1A"/>
    <w:rsid w:val="00160DB7"/>
    <w:rsid w:val="001D00BD"/>
    <w:rsid w:val="002B641A"/>
    <w:rsid w:val="008F35C6"/>
    <w:rsid w:val="00DE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B9E2"/>
  <w15:docId w15:val="{D811A3DF-A840-4E93-83ED-E5BBDA98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1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843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2020-07-23T11:44:00Z</dcterms:created>
  <dcterms:modified xsi:type="dcterms:W3CDTF">2020-07-23T14:22:00Z</dcterms:modified>
</cp:coreProperties>
</file>